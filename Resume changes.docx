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A790" w14:textId="77777777" w:rsidR="005B6ACA" w:rsidRDefault="005B6ACA" w:rsidP="006B7E27">
      <w:pPr>
        <w:pStyle w:val="Empty"/>
      </w:pPr>
    </w:p>
    <w:p w14:paraId="0A463421" w14:textId="77777777" w:rsidR="00164AD6" w:rsidRDefault="00440BD3">
      <w:pPr>
        <w:pStyle w:val="Title"/>
      </w:pPr>
      <w:r>
        <w:t>Luke Stanbridge</w:t>
      </w:r>
    </w:p>
    <w:p w14:paraId="424A905C" w14:textId="77777777" w:rsidR="00164AD6" w:rsidRDefault="00440BD3">
      <w:pPr>
        <w:pStyle w:val="Subtitle"/>
      </w:pPr>
      <w:r>
        <w:t>stickdriftsoftware@gmail.com ▪ 0488 119 493</w:t>
      </w:r>
    </w:p>
    <w:p w14:paraId="4190E001" w14:textId="77777777" w:rsidR="00164AD6" w:rsidRDefault="00440BD3">
      <w:pPr>
        <w:pStyle w:val="Heading1"/>
      </w:pPr>
      <w:r>
        <w:t>Address</w:t>
      </w:r>
    </w:p>
    <w:p w14:paraId="6DEE643F" w14:textId="77777777" w:rsidR="00164AD6" w:rsidRDefault="00440BD3">
      <w:r>
        <w:t>Adelaide, South Australia</w:t>
      </w:r>
    </w:p>
    <w:p w14:paraId="6D88B594" w14:textId="77777777" w:rsidR="00164AD6" w:rsidRDefault="00440BD3">
      <w:pPr>
        <w:pStyle w:val="Heading1"/>
      </w:pPr>
      <w:r>
        <w:t>Profile</w:t>
      </w:r>
    </w:p>
    <w:p w14:paraId="30AACFCD" w14:textId="5D37E363" w:rsidR="00164AD6" w:rsidRDefault="00440BD3">
      <w:r>
        <w:t>I am currently studying "Game Programming" at AIE</w:t>
      </w:r>
      <w:ins w:id="0" w:author="Afford, Georgia (Health)" w:date="2022-10-21T09:10:00Z">
        <w:r w:rsidR="00D03C10">
          <w:t xml:space="preserve"> </w:t>
        </w:r>
        <w:r w:rsidR="00D03C10">
          <w:rPr>
            <w:color w:val="FF0000"/>
          </w:rPr>
          <w:t>state what AIE stands for then put it in (AIE)</w:t>
        </w:r>
      </w:ins>
      <w:r>
        <w:t xml:space="preserve">. Previously </w:t>
      </w:r>
      <w:r w:rsidRPr="00D03C10">
        <w:rPr>
          <w:color w:val="FF0000"/>
          <w:rPrChange w:id="1" w:author="Afford, Georgia (Health)" w:date="2022-10-21T09:11:00Z">
            <w:rPr/>
          </w:rPrChange>
        </w:rPr>
        <w:t xml:space="preserve">I </w:t>
      </w:r>
      <w:del w:id="2" w:author="Afford, Georgia (Health)" w:date="2022-10-21T09:10:00Z">
        <w:r w:rsidRPr="00D03C10" w:rsidDel="00D03C10">
          <w:rPr>
            <w:color w:val="FF0000"/>
            <w:rPrChange w:id="3" w:author="Afford, Georgia (Health)" w:date="2022-10-21T09:11:00Z">
              <w:rPr/>
            </w:rPrChange>
          </w:rPr>
          <w:delText>was</w:delText>
        </w:r>
      </w:del>
      <w:ins w:id="4" w:author="Afford, Georgia (Health)" w:date="2022-10-21T09:10:00Z">
        <w:r w:rsidR="00D03C10" w:rsidRPr="00D03C10">
          <w:rPr>
            <w:color w:val="FF0000"/>
            <w:rPrChange w:id="5" w:author="Afford, Georgia (Health)" w:date="2022-10-21T09:11:00Z">
              <w:rPr/>
            </w:rPrChange>
          </w:rPr>
          <w:t xml:space="preserve">have been </w:t>
        </w:r>
        <w:r w:rsidR="00D03C10">
          <w:rPr>
            <w:color w:val="FF0000"/>
          </w:rPr>
          <w:t>working as a qualified</w:t>
        </w:r>
      </w:ins>
      <w:del w:id="6" w:author="Afford, Georgia (Health)" w:date="2022-10-21T09:10:00Z">
        <w:r w:rsidDel="00D03C10">
          <w:delText xml:space="preserve"> an </w:delText>
        </w:r>
      </w:del>
      <w:ins w:id="7" w:author="Afford, Georgia (Health)" w:date="2022-10-21T09:10:00Z">
        <w:r w:rsidR="00D03C10">
          <w:t xml:space="preserve"> </w:t>
        </w:r>
      </w:ins>
      <w:r>
        <w:t xml:space="preserve">Electrician since 2011. I completed my Certificate III in Information Technology in July of 2022 and </w:t>
      </w:r>
      <w:del w:id="8" w:author="Afford, Georgia (Health)" w:date="2022-10-21T10:17:00Z">
        <w:r w:rsidDel="004B47A1">
          <w:delText xml:space="preserve">completed </w:delText>
        </w:r>
      </w:del>
      <w:r>
        <w:t xml:space="preserve">my Diploma of Information Technology (Game Programming) and Diploma of Screen and Media in December of 2022. </w:t>
      </w:r>
    </w:p>
    <w:p w14:paraId="23F2A7A4" w14:textId="32A34A72" w:rsidR="00164AD6" w:rsidRPr="004B47A1" w:rsidRDefault="00440BD3">
      <w:pPr>
        <w:rPr>
          <w:color w:val="FF0000"/>
          <w:rPrChange w:id="9" w:author="Afford, Georgia (Health)" w:date="2022-10-21T10:20:00Z">
            <w:rPr/>
          </w:rPrChange>
        </w:rPr>
      </w:pPr>
      <w:r>
        <w:t xml:space="preserve">I </w:t>
      </w:r>
      <w:del w:id="10" w:author="Afford, Georgia (Health)" w:date="2022-10-21T10:19:00Z">
        <w:r w:rsidRPr="004B47A1" w:rsidDel="004B47A1">
          <w:rPr>
            <w:color w:val="FF0000"/>
            <w:rPrChange w:id="11" w:author="Afford, Georgia (Health)" w:date="2022-10-21T10:19:00Z">
              <w:rPr/>
            </w:rPrChange>
          </w:rPr>
          <w:delText xml:space="preserve">like </w:delText>
        </w:r>
      </w:del>
      <w:ins w:id="12" w:author="Afford, Georgia (Health)" w:date="2022-10-21T10:19:00Z">
        <w:r w:rsidR="004B47A1" w:rsidRPr="004B47A1">
          <w:rPr>
            <w:color w:val="FF0000"/>
            <w:rPrChange w:id="13" w:author="Afford, Georgia (Health)" w:date="2022-10-21T10:19:00Z">
              <w:rPr/>
            </w:rPrChange>
          </w:rPr>
          <w:t>regularly</w:t>
        </w:r>
      </w:ins>
      <w:del w:id="14" w:author="Afford, Georgia (Health)" w:date="2022-10-21T10:19:00Z">
        <w:r w:rsidRPr="004B47A1" w:rsidDel="004B47A1">
          <w:rPr>
            <w:color w:val="FF0000"/>
            <w:rPrChange w:id="15" w:author="Afford, Georgia (Health)" w:date="2022-10-21T10:19:00Z">
              <w:rPr/>
            </w:rPrChange>
          </w:rPr>
          <w:delText>to</w:delText>
        </w:r>
      </w:del>
      <w:r w:rsidRPr="004B47A1">
        <w:rPr>
          <w:color w:val="FF0000"/>
          <w:rPrChange w:id="16" w:author="Afford, Georgia (Health)" w:date="2022-10-21T10:19:00Z">
            <w:rPr/>
          </w:rPrChange>
        </w:rPr>
        <w:t xml:space="preserve"> </w:t>
      </w:r>
      <w:r>
        <w:t>research areas outside of my</w:t>
      </w:r>
      <w:ins w:id="17" w:author="Afford, Georgia (Health)" w:date="2022-10-21T10:19:00Z">
        <w:r w:rsidR="004B47A1">
          <w:t xml:space="preserve"> </w:t>
        </w:r>
        <w:r w:rsidR="004B47A1" w:rsidRPr="004B47A1">
          <w:rPr>
            <w:color w:val="FF0000"/>
          </w:rPr>
          <w:t>current</w:t>
        </w:r>
      </w:ins>
      <w:r>
        <w:t xml:space="preserve"> </w:t>
      </w:r>
      <w:ins w:id="18" w:author="Afford, Georgia (Health)" w:date="2022-10-21T10:20:00Z">
        <w:r w:rsidR="004B47A1">
          <w:rPr>
            <w:color w:val="FF0000"/>
          </w:rPr>
          <w:t>course</w:t>
        </w:r>
      </w:ins>
      <w:del w:id="19" w:author="Afford, Georgia (Health)" w:date="2022-10-21T10:20:00Z">
        <w:r w:rsidDel="004B47A1">
          <w:delText>studies</w:delText>
        </w:r>
      </w:del>
      <w:r>
        <w:t xml:space="preserve"> that </w:t>
      </w:r>
      <w:del w:id="20" w:author="Afford, Georgia (Health)" w:date="2022-10-21T10:22:00Z">
        <w:r w:rsidDel="004B47A1">
          <w:delText xml:space="preserve">I think </w:delText>
        </w:r>
      </w:del>
      <w:r>
        <w:t xml:space="preserve">are </w:t>
      </w:r>
      <w:del w:id="21" w:author="Afford, Georgia (Health)" w:date="2022-10-21T10:19:00Z">
        <w:r w:rsidRPr="004B47A1" w:rsidDel="004B47A1">
          <w:rPr>
            <w:color w:val="FF0000"/>
            <w:rPrChange w:id="22" w:author="Afford, Georgia (Health)" w:date="2022-10-21T10:19:00Z">
              <w:rPr/>
            </w:rPrChange>
          </w:rPr>
          <w:delText xml:space="preserve">important </w:delText>
        </w:r>
      </w:del>
      <w:ins w:id="23" w:author="Afford, Georgia (Health)" w:date="2022-10-21T10:19:00Z">
        <w:r w:rsidR="004B47A1" w:rsidRPr="004B47A1">
          <w:rPr>
            <w:color w:val="FF0000"/>
            <w:rPrChange w:id="24" w:author="Afford, Georgia (Health)" w:date="2022-10-21T10:19:00Z">
              <w:rPr/>
            </w:rPrChange>
          </w:rPr>
          <w:t xml:space="preserve">relevant </w:t>
        </w:r>
      </w:ins>
      <w:ins w:id="25" w:author="Afford, Georgia (Health)" w:date="2022-10-21T10:22:00Z">
        <w:r w:rsidR="004B47A1">
          <w:rPr>
            <w:color w:val="FF0000"/>
          </w:rPr>
          <w:t xml:space="preserve">to </w:t>
        </w:r>
      </w:ins>
      <w:ins w:id="26" w:author="Afford, Georgia (Health)" w:date="2022-10-21T10:23:00Z">
        <w:r w:rsidR="004B47A1">
          <w:rPr>
            <w:color w:val="FF0000"/>
          </w:rPr>
          <w:t>??</w:t>
        </w:r>
        <w:r w:rsidR="004B47A1" w:rsidRPr="004B47A1">
          <w:rPr>
            <w:b/>
            <w:bCs/>
            <w:color w:val="FF0000"/>
            <w:rPrChange w:id="27" w:author="Afford, Georgia (Health)" w:date="2022-10-21T10:23:00Z">
              <w:rPr>
                <w:color w:val="FF0000"/>
              </w:rPr>
            </w:rPrChange>
          </w:rPr>
          <w:t>programming</w:t>
        </w:r>
        <w:r w:rsidR="004B47A1">
          <w:rPr>
            <w:color w:val="FF0000"/>
          </w:rPr>
          <w:t xml:space="preserve"> </w:t>
        </w:r>
      </w:ins>
      <w:r>
        <w:t>and undertake extra courses</w:t>
      </w:r>
      <w:ins w:id="28" w:author="Afford, Georgia (Health)" w:date="2022-10-21T10:19:00Z">
        <w:r w:rsidR="004B47A1">
          <w:t>/</w:t>
        </w:r>
      </w:ins>
      <w:del w:id="29" w:author="Afford, Georgia (Health)" w:date="2022-10-21T10:19:00Z">
        <w:r w:rsidDel="004B47A1">
          <w:delText xml:space="preserve"> and </w:delText>
        </w:r>
      </w:del>
      <w:r>
        <w:t>tutorials to broaden my knowledge</w:t>
      </w:r>
      <w:ins w:id="30" w:author="Afford, Georgia (Health)" w:date="2022-10-21T10:19:00Z">
        <w:r w:rsidR="004B47A1">
          <w:t xml:space="preserve">. </w:t>
        </w:r>
      </w:ins>
      <w:ins w:id="31" w:author="Afford, Georgia (Health)" w:date="2022-10-21T10:20:00Z">
        <w:r w:rsidR="004B47A1">
          <w:t xml:space="preserve">I </w:t>
        </w:r>
        <w:r w:rsidR="004B47A1" w:rsidRPr="004B47A1">
          <w:rPr>
            <w:color w:val="FF0000"/>
            <w:rPrChange w:id="32" w:author="Afford, Georgia (Health)" w:date="2022-10-21T10:20:00Z">
              <w:rPr/>
            </w:rPrChange>
          </w:rPr>
          <w:t xml:space="preserve">am </w:t>
        </w:r>
      </w:ins>
      <w:del w:id="33" w:author="Afford, Georgia (Health)" w:date="2022-10-21T10:19:00Z">
        <w:r w:rsidRPr="004B47A1" w:rsidDel="004B47A1">
          <w:rPr>
            <w:color w:val="FF0000"/>
            <w:rPrChange w:id="34" w:author="Afford, Georgia (Health)" w:date="2022-10-21T10:20:00Z">
              <w:rPr/>
            </w:rPrChange>
          </w:rPr>
          <w:delText xml:space="preserve"> and target gaps I believe are important. </w:delText>
        </w:r>
      </w:del>
      <w:del w:id="35" w:author="Afford, Georgia (Health)" w:date="2022-10-21T10:20:00Z">
        <w:r w:rsidRPr="004B47A1" w:rsidDel="004B47A1">
          <w:rPr>
            <w:color w:val="FF0000"/>
            <w:rPrChange w:id="36" w:author="Afford, Georgia (Health)" w:date="2022-10-21T10:20:00Z">
              <w:rPr/>
            </w:rPrChange>
          </w:rPr>
          <w:delText>C</w:delText>
        </w:r>
      </w:del>
      <w:ins w:id="37" w:author="Afford, Georgia (Health)" w:date="2022-10-21T10:20:00Z">
        <w:r w:rsidR="004B47A1" w:rsidRPr="004B47A1">
          <w:rPr>
            <w:color w:val="FF0000"/>
            <w:rPrChange w:id="38" w:author="Afford, Georgia (Health)" w:date="2022-10-21T10:20:00Z">
              <w:rPr/>
            </w:rPrChange>
          </w:rPr>
          <w:t>able to</w:t>
        </w:r>
      </w:ins>
      <w:del w:id="39" w:author="Afford, Georgia (Health)" w:date="2022-10-21T10:20:00Z">
        <w:r w:rsidRPr="004B47A1" w:rsidDel="004B47A1">
          <w:rPr>
            <w:color w:val="FF0000"/>
            <w:rPrChange w:id="40" w:author="Afford, Georgia (Health)" w:date="2022-10-21T10:20:00Z">
              <w:rPr/>
            </w:rPrChange>
          </w:rPr>
          <w:delText>omfortable</w:delText>
        </w:r>
      </w:del>
      <w:r w:rsidRPr="004B47A1">
        <w:rPr>
          <w:color w:val="FF0000"/>
          <w:rPrChange w:id="41" w:author="Afford, Georgia (Health)" w:date="2022-10-21T10:20:00Z">
            <w:rPr/>
          </w:rPrChange>
        </w:rPr>
        <w:t xml:space="preserve"> work</w:t>
      </w:r>
      <w:del w:id="42" w:author="Afford, Georgia (Health)" w:date="2022-10-21T10:20:00Z">
        <w:r w:rsidRPr="004B47A1" w:rsidDel="004B47A1">
          <w:rPr>
            <w:color w:val="FF0000"/>
            <w:rPrChange w:id="43" w:author="Afford, Georgia (Health)" w:date="2022-10-21T10:20:00Z">
              <w:rPr/>
            </w:rPrChange>
          </w:rPr>
          <w:delText>ing</w:delText>
        </w:r>
      </w:del>
      <w:r w:rsidRPr="004B47A1">
        <w:rPr>
          <w:color w:val="FF0000"/>
          <w:rPrChange w:id="44" w:author="Afford, Georgia (Health)" w:date="2022-10-21T10:20:00Z">
            <w:rPr/>
          </w:rPrChange>
        </w:rPr>
        <w:t xml:space="preserve"> </w:t>
      </w:r>
      <w:r>
        <w:t>independently and in a team environment.</w:t>
      </w:r>
      <w:ins w:id="45" w:author="Afford, Georgia (Health)" w:date="2022-10-21T10:20:00Z">
        <w:r w:rsidR="004B47A1">
          <w:t xml:space="preserve"> </w:t>
        </w:r>
        <w:r w:rsidR="004B47A1">
          <w:rPr>
            <w:color w:val="FF0000"/>
          </w:rPr>
          <w:t xml:space="preserve">I </w:t>
        </w:r>
      </w:ins>
      <w:ins w:id="46" w:author="Afford, Georgia (Health)" w:date="2022-10-21T10:21:00Z">
        <w:r w:rsidR="004B47A1">
          <w:rPr>
            <w:color w:val="FF0000"/>
          </w:rPr>
          <w:t xml:space="preserve">demonstrate </w:t>
        </w:r>
      </w:ins>
      <w:ins w:id="47" w:author="Afford, Georgia (Health)" w:date="2022-10-21T10:20:00Z">
        <w:r w:rsidR="004B47A1">
          <w:rPr>
            <w:color w:val="FF0000"/>
          </w:rPr>
          <w:t>initiat</w:t>
        </w:r>
      </w:ins>
      <w:ins w:id="48" w:author="Afford, Georgia (Health)" w:date="2022-10-21T10:21:00Z">
        <w:r w:rsidR="004B47A1">
          <w:rPr>
            <w:color w:val="FF0000"/>
          </w:rPr>
          <w:t>ive</w:t>
        </w:r>
      </w:ins>
      <w:ins w:id="49" w:author="Afford, Georgia (Health)" w:date="2022-10-21T10:20:00Z">
        <w:r w:rsidR="004B47A1">
          <w:rPr>
            <w:color w:val="FF0000"/>
          </w:rPr>
          <w:t xml:space="preserve"> </w:t>
        </w:r>
      </w:ins>
      <w:ins w:id="50" w:author="Afford, Georgia (Health)" w:date="2022-10-21T10:21:00Z">
        <w:r w:rsidR="004B47A1">
          <w:rPr>
            <w:color w:val="FF0000"/>
          </w:rPr>
          <w:t xml:space="preserve">and I </w:t>
        </w:r>
      </w:ins>
      <w:ins w:id="51" w:author="Afford, Georgia (Health)" w:date="2022-10-21T10:22:00Z">
        <w:r w:rsidR="004B47A1">
          <w:rPr>
            <w:color w:val="FF0000"/>
          </w:rPr>
          <w:t xml:space="preserve">have a strong work ethic. </w:t>
        </w:r>
      </w:ins>
    </w:p>
    <w:p w14:paraId="2F1612F3" w14:textId="77777777" w:rsidR="00164AD6" w:rsidRDefault="00440BD3">
      <w:pPr>
        <w:pStyle w:val="Heading1"/>
      </w:pPr>
      <w:r>
        <w:t>Work experience</w:t>
      </w:r>
    </w:p>
    <w:p w14:paraId="7CE1BBFB" w14:textId="77777777" w:rsidR="00164AD6" w:rsidRDefault="00440BD3">
      <w:pPr>
        <w:pStyle w:val="Heading2"/>
      </w:pPr>
      <w:r>
        <w:t>AIE Group Project ▪ Adelaide ▪ Australia</w:t>
      </w:r>
    </w:p>
    <w:p w14:paraId="7AF585DD" w14:textId="77777777" w:rsidR="00164AD6" w:rsidRDefault="00440BD3">
      <w:pPr>
        <w:pStyle w:val="Heading3"/>
      </w:pPr>
      <w:r>
        <w:t>Game Programmer</w:t>
      </w:r>
    </w:p>
    <w:p w14:paraId="381D6EE4" w14:textId="77777777" w:rsidR="00164AD6" w:rsidRDefault="00440BD3">
      <w:pPr>
        <w:pStyle w:val="Date"/>
      </w:pPr>
      <w:r>
        <w:t>09/2022 – 12/2022</w:t>
      </w:r>
    </w:p>
    <w:p w14:paraId="5C33E131" w14:textId="53AEDF45" w:rsidR="00164AD6" w:rsidRDefault="00440BD3">
      <w:r>
        <w:t xml:space="preserve">The final 3 months of my Diploma was dedicated to a full Game Production Project. The environment simulated is designed to be as accurate to real world game development as possible. I worked with other programmers, game designers and artists on a Hack &amp; Slash game called "Breaking Greg". </w:t>
      </w:r>
    </w:p>
    <w:p w14:paraId="4D52EFC3" w14:textId="77777777" w:rsidR="00164AD6" w:rsidRDefault="00440BD3">
      <w:pPr>
        <w:pStyle w:val="ListBullet2"/>
      </w:pPr>
      <w:r>
        <w:t>I was responsible for the Technical Design Document, developing the player controller, UI systems, Audio System and Testing/Troubleshooting the game.</w:t>
      </w:r>
    </w:p>
    <w:p w14:paraId="01C4F950" w14:textId="77777777" w:rsidR="00164AD6" w:rsidRDefault="00440BD3">
      <w:pPr>
        <w:pStyle w:val="Heading1"/>
      </w:pPr>
      <w:r>
        <w:lastRenderedPageBreak/>
        <w:t>Education</w:t>
      </w:r>
    </w:p>
    <w:p w14:paraId="7C9D33FF" w14:textId="77777777" w:rsidR="00164AD6" w:rsidRDefault="00440BD3">
      <w:pPr>
        <w:pStyle w:val="Heading2"/>
      </w:pPr>
      <w:r>
        <w:t>Academy of Interactive Entertainment ▪ Adelaide ▪ Australia</w:t>
      </w:r>
    </w:p>
    <w:p w14:paraId="35E0B7D9" w14:textId="77777777" w:rsidR="00164AD6" w:rsidRDefault="00440BD3">
      <w:pPr>
        <w:pStyle w:val="Heading3"/>
      </w:pPr>
      <w:r>
        <w:t>Game Programming</w:t>
      </w:r>
    </w:p>
    <w:p w14:paraId="08F9D421" w14:textId="77777777" w:rsidR="00164AD6" w:rsidRDefault="00440BD3">
      <w:pPr>
        <w:pStyle w:val="Date"/>
      </w:pPr>
      <w:r>
        <w:t>02/2022 – present</w:t>
      </w:r>
    </w:p>
    <w:p w14:paraId="734BB6B9" w14:textId="77777777" w:rsidR="00164AD6" w:rsidRDefault="00440BD3">
      <w:r>
        <w:t>AIE Diploma Content - C#, C++, Maths, Version Control, Game Business Studies, Code Design &amp; Data Structures, AI for Games, UI Programming, Cross Platform Development, Production Planning and Game Production.</w:t>
      </w:r>
    </w:p>
    <w:p w14:paraId="3AADD503" w14:textId="77777777" w:rsidR="00164AD6" w:rsidRDefault="00440BD3">
      <w:pPr>
        <w:pStyle w:val="Heading2"/>
      </w:pPr>
      <w:r>
        <w:t>Academy of Interactive Entertainment ▪ Adelaide ▪ Australia</w:t>
      </w:r>
    </w:p>
    <w:p w14:paraId="39D1AD08" w14:textId="77777777" w:rsidR="00164AD6" w:rsidRDefault="00440BD3">
      <w:pPr>
        <w:pStyle w:val="Heading3"/>
      </w:pPr>
      <w:r>
        <w:t>Game Development Foundations</w:t>
      </w:r>
    </w:p>
    <w:p w14:paraId="3BE7D6AF" w14:textId="77777777" w:rsidR="00164AD6" w:rsidRDefault="00440BD3">
      <w:pPr>
        <w:pStyle w:val="Date"/>
      </w:pPr>
      <w:r>
        <w:t>07/2021 – 07/2022</w:t>
      </w:r>
    </w:p>
    <w:p w14:paraId="7C65AE0D" w14:textId="63D31DFC" w:rsidR="004B47A1" w:rsidRDefault="00440BD3">
      <w:r>
        <w:t>AIE Cert III Content - Intro to Programming, Game Development Basics, ICT Fundamentals, Intermediate Game Development, ICT Security Fundamentals and Game Production</w:t>
      </w:r>
    </w:p>
    <w:p w14:paraId="22BDCED1" w14:textId="77777777" w:rsidR="00164AD6" w:rsidRDefault="00440BD3">
      <w:pPr>
        <w:pStyle w:val="Heading1"/>
      </w:pPr>
      <w:r>
        <w:t>Skills</w:t>
      </w:r>
    </w:p>
    <w:p w14:paraId="66B3F793" w14:textId="77777777" w:rsidR="00164AD6" w:rsidRDefault="00440BD3">
      <w:pPr>
        <w:pStyle w:val="Heading2"/>
      </w:pPr>
      <w:r>
        <w:t>Computer Skills</w:t>
      </w:r>
    </w:p>
    <w:p w14:paraId="212D9F77" w14:textId="77777777" w:rsidR="00164AD6" w:rsidRDefault="00440BD3">
      <w:r>
        <w:t>Microsoft Office Suite</w:t>
      </w:r>
      <w:r>
        <w:tab/>
        <w:t>■■■■□</w:t>
      </w:r>
    </w:p>
    <w:p w14:paraId="6E4B62A2" w14:textId="77777777" w:rsidR="00164AD6" w:rsidRDefault="00440BD3">
      <w:r>
        <w:t>C#</w:t>
      </w:r>
      <w:r>
        <w:tab/>
        <w:t>■■■■■</w:t>
      </w:r>
    </w:p>
    <w:p w14:paraId="5D13C8DA" w14:textId="77777777" w:rsidR="00164AD6" w:rsidRDefault="00440BD3">
      <w:r>
        <w:t>C++</w:t>
      </w:r>
      <w:r>
        <w:tab/>
        <w:t>■■■■□</w:t>
      </w:r>
    </w:p>
    <w:p w14:paraId="5B0D3187" w14:textId="77777777" w:rsidR="00164AD6" w:rsidRDefault="00440BD3">
      <w:r>
        <w:t>Unity 3D &amp; 2D</w:t>
      </w:r>
      <w:r>
        <w:tab/>
        <w:t>■■■■■</w:t>
      </w:r>
    </w:p>
    <w:p w14:paraId="2431FC2F" w14:textId="77777777" w:rsidR="00164AD6" w:rsidRDefault="00440BD3">
      <w:r>
        <w:t>Visual Studio 2022 &amp; Code</w:t>
      </w:r>
      <w:r>
        <w:tab/>
        <w:t>■■■■□</w:t>
      </w:r>
    </w:p>
    <w:p w14:paraId="2CA45F62" w14:textId="77777777" w:rsidR="00164AD6" w:rsidRDefault="00440BD3">
      <w:r>
        <w:t>Game Development</w:t>
      </w:r>
      <w:r>
        <w:tab/>
        <w:t>■■■■□</w:t>
      </w:r>
    </w:p>
    <w:p w14:paraId="38EBF0F1" w14:textId="77777777" w:rsidR="00164AD6" w:rsidRDefault="00440BD3">
      <w:r>
        <w:t>RayLib</w:t>
      </w:r>
      <w:r>
        <w:tab/>
        <w:t>■■■□□</w:t>
      </w:r>
    </w:p>
    <w:p w14:paraId="4E872C2F" w14:textId="77777777" w:rsidR="00164AD6" w:rsidRDefault="00440BD3">
      <w:r>
        <w:t>GitHub</w:t>
      </w:r>
      <w:r>
        <w:tab/>
        <w:t>■■■■□</w:t>
      </w:r>
    </w:p>
    <w:p w14:paraId="32B6F0B9" w14:textId="77777777" w:rsidR="00164AD6" w:rsidRDefault="00440BD3">
      <w:r>
        <w:t>UI Design</w:t>
      </w:r>
      <w:r>
        <w:tab/>
        <w:t>■■■■■</w:t>
      </w:r>
    </w:p>
    <w:p w14:paraId="2F3DC765" w14:textId="77777777" w:rsidR="00164AD6" w:rsidRDefault="00440BD3">
      <w:r>
        <w:t>Character Combat</w:t>
      </w:r>
      <w:r>
        <w:tab/>
        <w:t>■■■■□</w:t>
      </w:r>
    </w:p>
    <w:p w14:paraId="70172D87" w14:textId="77777777" w:rsidR="00164AD6" w:rsidRDefault="00440BD3">
      <w:r>
        <w:t>Level Design</w:t>
      </w:r>
      <w:r>
        <w:tab/>
        <w:t>■■■□□</w:t>
      </w:r>
    </w:p>
    <w:p w14:paraId="443A8AF4" w14:textId="77777777" w:rsidR="00164AD6" w:rsidRDefault="00440BD3">
      <w:pPr>
        <w:pStyle w:val="Heading2"/>
      </w:pPr>
      <w:r>
        <w:lastRenderedPageBreak/>
        <w:t>Interpersonal Skills</w:t>
      </w:r>
    </w:p>
    <w:p w14:paraId="14F196AC" w14:textId="77777777" w:rsidR="00164AD6" w:rsidRDefault="00440BD3">
      <w:r>
        <w:t>Analytical Skills</w:t>
      </w:r>
      <w:r>
        <w:tab/>
        <w:t>■■■■■</w:t>
      </w:r>
    </w:p>
    <w:p w14:paraId="132E0AC5" w14:textId="77777777" w:rsidR="00164AD6" w:rsidRDefault="00440BD3">
      <w:r>
        <w:t>Communication Skills</w:t>
      </w:r>
      <w:r>
        <w:tab/>
        <w:t>■■■■□</w:t>
      </w:r>
    </w:p>
    <w:p w14:paraId="685FE993" w14:textId="77777777" w:rsidR="00164AD6" w:rsidRDefault="00440BD3">
      <w:r>
        <w:t>Detail-oriented</w:t>
      </w:r>
      <w:r>
        <w:tab/>
        <w:t>■■■■■</w:t>
      </w:r>
    </w:p>
    <w:p w14:paraId="4290AD94" w14:textId="77777777" w:rsidR="00164AD6" w:rsidRDefault="00440BD3">
      <w:r>
        <w:t>Teamwork</w:t>
      </w:r>
      <w:r>
        <w:tab/>
        <w:t>■■■■■</w:t>
      </w:r>
    </w:p>
    <w:p w14:paraId="435FE64D" w14:textId="77777777" w:rsidR="00164AD6" w:rsidRDefault="00440BD3">
      <w:r>
        <w:t>Time Management</w:t>
      </w:r>
      <w:r>
        <w:tab/>
        <w:t>■■■■□</w:t>
      </w:r>
    </w:p>
    <w:p w14:paraId="5112E227" w14:textId="77777777" w:rsidR="00164AD6" w:rsidRDefault="00440BD3">
      <w:r>
        <w:t>Resourceful</w:t>
      </w:r>
      <w:r>
        <w:tab/>
        <w:t>■■■■■</w:t>
      </w:r>
    </w:p>
    <w:p w14:paraId="5C7AC543" w14:textId="77777777" w:rsidR="00164AD6" w:rsidRDefault="00440BD3">
      <w:pPr>
        <w:pStyle w:val="Heading1"/>
      </w:pPr>
      <w:r>
        <w:t>Certificates</w:t>
      </w:r>
    </w:p>
    <w:p w14:paraId="6CEE8609" w14:textId="77777777" w:rsidR="00164AD6" w:rsidRDefault="00440BD3">
      <w:pPr>
        <w:pStyle w:val="Heading2"/>
      </w:pPr>
      <w:r>
        <w:t>Cert III in Information Technology ▪ AIE</w:t>
      </w:r>
    </w:p>
    <w:p w14:paraId="1598FA4A" w14:textId="77777777" w:rsidR="00164AD6" w:rsidRDefault="00440BD3">
      <w:pPr>
        <w:pStyle w:val="Date"/>
      </w:pPr>
      <w:r>
        <w:t>07/2022</w:t>
      </w:r>
    </w:p>
    <w:p w14:paraId="28C69578" w14:textId="77777777" w:rsidR="00164AD6" w:rsidRDefault="00440BD3">
      <w:pPr>
        <w:pStyle w:val="Heading2"/>
      </w:pPr>
      <w:r>
        <w:t>Diploma of Information Technology ▪ AIE</w:t>
      </w:r>
    </w:p>
    <w:p w14:paraId="6560D2FD" w14:textId="77777777" w:rsidR="00164AD6" w:rsidRDefault="00440BD3">
      <w:pPr>
        <w:pStyle w:val="Date"/>
      </w:pPr>
      <w:r>
        <w:t>12/2022</w:t>
      </w:r>
    </w:p>
    <w:p w14:paraId="4E8B2F2B" w14:textId="77777777" w:rsidR="00164AD6" w:rsidRDefault="00440BD3">
      <w:pPr>
        <w:pStyle w:val="Heading2"/>
      </w:pPr>
      <w:r>
        <w:t>Diploma of Screen and Media ▪ AIE</w:t>
      </w:r>
    </w:p>
    <w:p w14:paraId="215D5C60" w14:textId="75E9C73A" w:rsidR="004B47A1" w:rsidRDefault="00440BD3" w:rsidP="004B47A1">
      <w:pPr>
        <w:pStyle w:val="Date"/>
        <w:rPr>
          <w:ins w:id="52" w:author="Afford, Georgia (Health)" w:date="2022-10-21T10:24:00Z"/>
        </w:rPr>
      </w:pPr>
      <w:r>
        <w:t>12/2022</w:t>
      </w:r>
    </w:p>
    <w:p w14:paraId="248D0544" w14:textId="5A244294" w:rsidR="004B47A1" w:rsidRPr="004B47A1" w:rsidRDefault="004B47A1" w:rsidP="004B47A1">
      <w:pPr>
        <w:pStyle w:val="Heading1"/>
        <w:rPr>
          <w:ins w:id="53" w:author="Afford, Georgia (Health)" w:date="2022-10-21T10:24:00Z"/>
          <w:color w:val="FF0000"/>
          <w:rPrChange w:id="54" w:author="Afford, Georgia (Health)" w:date="2022-10-21T10:25:00Z">
            <w:rPr>
              <w:ins w:id="55" w:author="Afford, Georgia (Health)" w:date="2022-10-21T10:24:00Z"/>
            </w:rPr>
          </w:rPrChange>
        </w:rPr>
      </w:pPr>
      <w:ins w:id="56" w:author="Afford, Georgia (Health)" w:date="2022-10-21T10:25:00Z">
        <w:r>
          <w:rPr>
            <w:color w:val="FF0000"/>
          </w:rPr>
          <w:t>??</w:t>
        </w:r>
      </w:ins>
      <w:ins w:id="57" w:author="Afford, Georgia (Health)" w:date="2022-10-21T10:24:00Z">
        <w:r w:rsidRPr="004B47A1">
          <w:rPr>
            <w:color w:val="FF0000"/>
            <w:rPrChange w:id="58" w:author="Afford, Georgia (Health)" w:date="2022-10-21T10:25:00Z">
              <w:rPr/>
            </w:rPrChange>
          </w:rPr>
          <w:t>Ad</w:t>
        </w:r>
      </w:ins>
      <w:ins w:id="59" w:author="Afford, Georgia (Health)" w:date="2022-10-21T10:25:00Z">
        <w:r w:rsidRPr="004B47A1">
          <w:rPr>
            <w:color w:val="FF0000"/>
            <w:rPrChange w:id="60" w:author="Afford, Georgia (Health)" w:date="2022-10-21T10:25:00Z">
              <w:rPr/>
            </w:rPrChange>
          </w:rPr>
          <w:t>ditional Studies</w:t>
        </w:r>
      </w:ins>
    </w:p>
    <w:p w14:paraId="6604D095" w14:textId="05BD41EC" w:rsidR="004B47A1" w:rsidRPr="004B47A1" w:rsidRDefault="004B47A1">
      <w:pPr>
        <w:rPr>
          <w:ins w:id="61" w:author="Afford, Georgia (Health)" w:date="2022-10-21T10:24:00Z"/>
          <w:color w:val="FF0000"/>
          <w:rPrChange w:id="62" w:author="Afford, Georgia (Health)" w:date="2022-10-21T10:25:00Z">
            <w:rPr>
              <w:ins w:id="63" w:author="Afford, Georgia (Health)" w:date="2022-10-21T10:24:00Z"/>
            </w:rPr>
          </w:rPrChange>
        </w:rPr>
        <w:pPrChange w:id="64" w:author="Afford, Georgia (Health)" w:date="2022-10-21T10:24:00Z">
          <w:pPr>
            <w:pStyle w:val="Date"/>
          </w:pPr>
        </w:pPrChange>
      </w:pPr>
      <w:ins w:id="65" w:author="Afford, Georgia (Health)" w:date="2022-10-21T10:25:00Z">
        <w:r w:rsidRPr="004B47A1">
          <w:rPr>
            <w:color w:val="FF0000"/>
            <w:rPrChange w:id="66" w:author="Afford, Georgia (Health)" w:date="2022-10-21T10:25:00Z">
              <w:rPr>
                <w:i w:val="0"/>
              </w:rPr>
            </w:rPrChange>
          </w:rPr>
          <w:t>Add in the additional courses/tutorials you have completed</w:t>
        </w:r>
      </w:ins>
    </w:p>
    <w:p w14:paraId="51054E6E" w14:textId="6D73289B" w:rsidR="004B47A1" w:rsidRPr="004B47A1" w:rsidDel="004B47A1" w:rsidRDefault="004B47A1">
      <w:pPr>
        <w:pStyle w:val="Heading1"/>
        <w:rPr>
          <w:del w:id="67" w:author="Afford, Georgia (Health)" w:date="2022-10-21T10:24:00Z"/>
          <w:color w:val="FF0000"/>
          <w:rPrChange w:id="68" w:author="Afford, Georgia (Health)" w:date="2022-10-21T10:24:00Z">
            <w:rPr>
              <w:del w:id="69" w:author="Afford, Georgia (Health)" w:date="2022-10-21T10:24:00Z"/>
            </w:rPr>
          </w:rPrChange>
        </w:rPr>
        <w:pPrChange w:id="70" w:author="Afford, Georgia (Health)" w:date="2022-10-21T10:24:00Z">
          <w:pPr>
            <w:pStyle w:val="Date"/>
          </w:pPr>
        </w:pPrChange>
      </w:pPr>
    </w:p>
    <w:p w14:paraId="4B1593DC" w14:textId="77777777" w:rsidR="00164AD6" w:rsidRDefault="00440BD3">
      <w:pPr>
        <w:pStyle w:val="Heading1"/>
      </w:pPr>
      <w:r>
        <w:t>Hobbies</w:t>
      </w:r>
    </w:p>
    <w:p w14:paraId="1B00B51B" w14:textId="4E4857CB" w:rsidR="004B47A1" w:rsidRDefault="00440BD3">
      <w:pPr>
        <w:rPr>
          <w:ins w:id="71" w:author="Afford, Georgia (Health)" w:date="2022-10-21T10:25:00Z"/>
        </w:rPr>
      </w:pPr>
      <w:r>
        <w:t>Travel ▪ 2 Dogs &amp; 1 cat ▪ Bssketball, Gym and Snowboarding ▪ Video Games ▪ Books &amp; Comics</w:t>
      </w:r>
    </w:p>
    <w:p w14:paraId="19A644BC" w14:textId="32F0786A" w:rsidR="004B47A1" w:rsidRPr="004B47A1" w:rsidRDefault="004B47A1" w:rsidP="004B47A1">
      <w:pPr>
        <w:pStyle w:val="Heading1"/>
        <w:rPr>
          <w:ins w:id="72" w:author="Afford, Georgia (Health)" w:date="2022-10-21T10:25:00Z"/>
          <w:color w:val="FF0000"/>
          <w:rPrChange w:id="73" w:author="Afford, Georgia (Health)" w:date="2022-10-21T10:25:00Z">
            <w:rPr>
              <w:ins w:id="74" w:author="Afford, Georgia (Health)" w:date="2022-10-21T10:25:00Z"/>
            </w:rPr>
          </w:rPrChange>
        </w:rPr>
      </w:pPr>
      <w:ins w:id="75" w:author="Afford, Georgia (Health)" w:date="2022-10-21T10:25:00Z">
        <w:r w:rsidRPr="004B47A1">
          <w:rPr>
            <w:color w:val="FF0000"/>
            <w:rPrChange w:id="76" w:author="Afford, Georgia (Health)" w:date="2022-10-21T10:25:00Z">
              <w:rPr/>
            </w:rPrChange>
          </w:rPr>
          <w:t>References</w:t>
        </w:r>
      </w:ins>
    </w:p>
    <w:p w14:paraId="336DE2E5" w14:textId="1FC9E16E" w:rsidR="004B47A1" w:rsidRPr="004B47A1" w:rsidRDefault="004B47A1">
      <w:pPr>
        <w:rPr>
          <w:color w:val="FF0000"/>
          <w:rPrChange w:id="77" w:author="Afford, Georgia (Health)" w:date="2022-10-21T10:25:00Z">
            <w:rPr/>
          </w:rPrChange>
        </w:rPr>
      </w:pPr>
      <w:ins w:id="78" w:author="Afford, Georgia (Health)" w:date="2022-10-21T10:25:00Z">
        <w:r w:rsidRPr="004B47A1">
          <w:rPr>
            <w:color w:val="FF0000"/>
            <w:rPrChange w:id="79" w:author="Afford, Georgia (Health)" w:date="2022-10-21T10:25:00Z">
              <w:rPr/>
            </w:rPrChange>
          </w:rPr>
          <w:t xml:space="preserve">2-3 referees </w:t>
        </w:r>
      </w:ins>
    </w:p>
    <w:sectPr w:rsidR="004B47A1" w:rsidRPr="004B47A1" w:rsidSect="009963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B449" w14:textId="77777777" w:rsidR="00E63DF2" w:rsidRDefault="00E63DF2">
      <w:pPr>
        <w:spacing w:after="0"/>
      </w:pPr>
      <w:r>
        <w:separator/>
      </w:r>
    </w:p>
  </w:endnote>
  <w:endnote w:type="continuationSeparator" w:id="0">
    <w:p w14:paraId="10CC3318" w14:textId="77777777" w:rsidR="00E63DF2" w:rsidRDefault="00E63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3F76" w14:textId="77777777" w:rsidR="00D03C10" w:rsidRDefault="00D03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A7A3" w14:textId="77777777" w:rsidR="003C2139" w:rsidRDefault="003C2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F5105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E742ED1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1B57" w14:textId="77777777" w:rsidR="00E63DF2" w:rsidRDefault="00E63DF2">
      <w:pPr>
        <w:spacing w:after="0"/>
      </w:pPr>
      <w:r>
        <w:separator/>
      </w:r>
    </w:p>
  </w:footnote>
  <w:footnote w:type="continuationSeparator" w:id="0">
    <w:p w14:paraId="5951465E" w14:textId="77777777" w:rsidR="00E63DF2" w:rsidRDefault="00E63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0C40" w14:textId="19DC9E81" w:rsidR="00D03C10" w:rsidRDefault="00D03C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B98677" wp14:editId="7CD595C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8890"/>
              <wp:wrapSquare wrapText="bothSides"/>
              <wp:docPr id="2" name="Text Box 2" descr="UN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B23C98" w14:textId="36CB49B1" w:rsidR="00D03C10" w:rsidRPr="00D03C10" w:rsidRDefault="00D03C10">
                          <w:pPr>
                            <w:rPr>
                              <w:rFonts w:eastAsia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D03C10">
                            <w:rPr>
                              <w:rFonts w:eastAsia="Arial" w:cs="Arial"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B986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OFFICI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OQKRNAjAgAASAQAAA4AAAAAAAAAAAAAAAAALgIAAGRycy9lMm9Eb2MueG1sUEsBAi0A&#10;FAAGAAgAAAAhAISw0yjWAAAAAwEAAA8AAAAAAAAAAAAAAAAAfQQAAGRycy9kb3ducmV2LnhtbFBL&#10;BQYAAAAABAAEAPMAAACABQAAAAA=&#10;" filled="f" stroked="f">
              <v:fill o:detectmouseclick="t"/>
              <v:textbox style="mso-fit-shape-to-text:t" inset="0,0,0,0">
                <w:txbxContent>
                  <w:p w14:paraId="1EB23C98" w14:textId="36CB49B1" w:rsidR="00D03C10" w:rsidRPr="00D03C10" w:rsidRDefault="00D03C10">
                    <w:pPr>
                      <w:rPr>
                        <w:rFonts w:eastAsia="Arial" w:cs="Arial"/>
                        <w:color w:val="A80000"/>
                        <w:sz w:val="24"/>
                        <w:szCs w:val="24"/>
                      </w:rPr>
                    </w:pPr>
                    <w:r w:rsidRPr="00D03C10">
                      <w:rPr>
                        <w:rFonts w:eastAsia="Arial" w:cs="Arial"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9DD2" w14:textId="57F1323A" w:rsidR="00D03C10" w:rsidRDefault="00D03C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20C65E" wp14:editId="6AEF6BFC">
              <wp:simplePos x="942975" y="2762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8890"/>
              <wp:wrapSquare wrapText="bothSides"/>
              <wp:docPr id="3" name="Text Box 3" descr="UN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6CB66" w14:textId="20D5C4F9" w:rsidR="00D03C10" w:rsidRPr="00D03C10" w:rsidRDefault="00D03C10">
                          <w:pPr>
                            <w:rPr>
                              <w:rFonts w:eastAsia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D03C10">
                            <w:rPr>
                              <w:rFonts w:eastAsia="Arial" w:cs="Arial"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0C6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OFFICI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Bu2QEg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33A6CB66" w14:textId="20D5C4F9" w:rsidR="00D03C10" w:rsidRPr="00D03C10" w:rsidRDefault="00D03C10">
                    <w:pPr>
                      <w:rPr>
                        <w:rFonts w:eastAsia="Arial" w:cs="Arial"/>
                        <w:color w:val="A80000"/>
                        <w:sz w:val="24"/>
                        <w:szCs w:val="24"/>
                      </w:rPr>
                    </w:pPr>
                    <w:r w:rsidRPr="00D03C10">
                      <w:rPr>
                        <w:rFonts w:eastAsia="Arial" w:cs="Arial"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C72B" w14:textId="40E86F2D" w:rsidR="00D03C10" w:rsidRDefault="00D03C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FDF6BA" wp14:editId="1B6ADC7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8890"/>
              <wp:wrapSquare wrapText="bothSides"/>
              <wp:docPr id="1" name="Text Box 1" descr="UNOFFIC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5892C4" w14:textId="73032FB5" w:rsidR="00D03C10" w:rsidRPr="00D03C10" w:rsidRDefault="00D03C10">
                          <w:pPr>
                            <w:rPr>
                              <w:rFonts w:eastAsia="Arial" w:cs="Arial"/>
                              <w:color w:val="A80000"/>
                              <w:sz w:val="24"/>
                              <w:szCs w:val="24"/>
                            </w:rPr>
                          </w:pPr>
                          <w:r w:rsidRPr="00D03C10">
                            <w:rPr>
                              <w:rFonts w:eastAsia="Arial" w:cs="Arial"/>
                              <w:color w:val="A80000"/>
                              <w:sz w:val="24"/>
                              <w:szCs w:val="24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FDF6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OFFICI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" filled="f" stroked="f">
              <v:fill o:detectmouseclick="t"/>
              <v:textbox style="mso-fit-shape-to-text:t" inset="0,0,0,0">
                <w:txbxContent>
                  <w:p w14:paraId="3A5892C4" w14:textId="73032FB5" w:rsidR="00D03C10" w:rsidRPr="00D03C10" w:rsidRDefault="00D03C10">
                    <w:pPr>
                      <w:rPr>
                        <w:rFonts w:eastAsia="Arial" w:cs="Arial"/>
                        <w:color w:val="A80000"/>
                        <w:sz w:val="24"/>
                        <w:szCs w:val="24"/>
                      </w:rPr>
                    </w:pPr>
                    <w:r w:rsidRPr="00D03C10">
                      <w:rPr>
                        <w:rFonts w:eastAsia="Arial" w:cs="Arial"/>
                        <w:color w:val="A80000"/>
                        <w:sz w:val="24"/>
                        <w:szCs w:val="24"/>
                      </w:rPr>
                      <w:t>UNOFFICIAL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DFAA3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273209">
    <w:abstractNumId w:val="10"/>
  </w:num>
  <w:num w:numId="2" w16cid:durableId="1765881035">
    <w:abstractNumId w:val="8"/>
  </w:num>
  <w:num w:numId="3" w16cid:durableId="288363214">
    <w:abstractNumId w:val="7"/>
  </w:num>
  <w:num w:numId="4" w16cid:durableId="975257319">
    <w:abstractNumId w:val="6"/>
  </w:num>
  <w:num w:numId="5" w16cid:durableId="1207253400">
    <w:abstractNumId w:val="5"/>
  </w:num>
  <w:num w:numId="6" w16cid:durableId="975329092">
    <w:abstractNumId w:val="9"/>
  </w:num>
  <w:num w:numId="7" w16cid:durableId="1454134806">
    <w:abstractNumId w:val="4"/>
  </w:num>
  <w:num w:numId="8" w16cid:durableId="85273729">
    <w:abstractNumId w:val="3"/>
  </w:num>
  <w:num w:numId="9" w16cid:durableId="1631326620">
    <w:abstractNumId w:val="2"/>
  </w:num>
  <w:num w:numId="10" w16cid:durableId="384959958">
    <w:abstractNumId w:val="1"/>
  </w:num>
  <w:num w:numId="11" w16cid:durableId="1437139819">
    <w:abstractNumId w:val="0"/>
  </w:num>
  <w:num w:numId="12" w16cid:durableId="45878952">
    <w:abstractNumId w:val="11"/>
  </w:num>
  <w:num w:numId="13" w16cid:durableId="3673368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fford, Georgia (Health)">
    <w15:presenceInfo w15:providerId="AD" w15:userId="S::Georgia.Afford@sa.gov.au::6af8e151-5cf5-41d3-a00c-1d32c8fec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340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457C6"/>
    <w:rsid w:val="000555E0"/>
    <w:rsid w:val="000C0532"/>
    <w:rsid w:val="000C63D3"/>
    <w:rsid w:val="000E6E48"/>
    <w:rsid w:val="00121F94"/>
    <w:rsid w:val="0013348E"/>
    <w:rsid w:val="00164AD6"/>
    <w:rsid w:val="0021767B"/>
    <w:rsid w:val="00220606"/>
    <w:rsid w:val="002F7F59"/>
    <w:rsid w:val="003C2139"/>
    <w:rsid w:val="003F388B"/>
    <w:rsid w:val="004200A7"/>
    <w:rsid w:val="004302C5"/>
    <w:rsid w:val="00440BD3"/>
    <w:rsid w:val="00491362"/>
    <w:rsid w:val="0049576D"/>
    <w:rsid w:val="004B47A1"/>
    <w:rsid w:val="005B6ACA"/>
    <w:rsid w:val="005F4EEC"/>
    <w:rsid w:val="006B7E27"/>
    <w:rsid w:val="006C6095"/>
    <w:rsid w:val="007D21E8"/>
    <w:rsid w:val="00863F5E"/>
    <w:rsid w:val="00907672"/>
    <w:rsid w:val="009256A1"/>
    <w:rsid w:val="009648FB"/>
    <w:rsid w:val="009963C2"/>
    <w:rsid w:val="009A269E"/>
    <w:rsid w:val="009E2922"/>
    <w:rsid w:val="00AC0739"/>
    <w:rsid w:val="00B22C79"/>
    <w:rsid w:val="00BA073A"/>
    <w:rsid w:val="00BC1380"/>
    <w:rsid w:val="00BE354B"/>
    <w:rsid w:val="00C25081"/>
    <w:rsid w:val="00CA4CF4"/>
    <w:rsid w:val="00CD7D56"/>
    <w:rsid w:val="00CE5986"/>
    <w:rsid w:val="00D03C10"/>
    <w:rsid w:val="00D50E3D"/>
    <w:rsid w:val="00E409CC"/>
    <w:rsid w:val="00E63DF2"/>
    <w:rsid w:val="00EC19AA"/>
    <w:rsid w:val="00EF2557"/>
    <w:rsid w:val="00F30488"/>
    <w:rsid w:val="00F367C2"/>
    <w:rsid w:val="00F43691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43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6095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styleId="Revision">
    <w:name w:val="Revision"/>
    <w:hidden/>
    <w:uiPriority w:val="99"/>
    <w:semiHidden/>
    <w:rsid w:val="00BA073A"/>
    <w:pPr>
      <w:spacing w:after="0" w:line="240" w:lineRule="auto"/>
    </w:pPr>
    <w:rPr>
      <w:rFonts w:ascii="Arial" w:hAnsi="Arial"/>
      <w:color w:va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Programmer Resume Example</vt:lpstr>
    </vt:vector>
  </TitlesOfParts>
  <Manager/>
  <Company/>
  <LinksUpToDate>false</LinksUpToDate>
  <CharactersWithSpaces>2685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Programmer Resume Example</dc:title>
  <dc:subject/>
  <dc:creator>Luke Stanbridge</dc:creator>
  <cp:keywords/>
  <dc:description>Created by Kickresume
https://www.kickresume.com/</dc:description>
  <cp:lastModifiedBy>Luke Stanbridge</cp:lastModifiedBy>
  <cp:revision>23</cp:revision>
  <dcterms:created xsi:type="dcterms:W3CDTF">2016-09-26T12:44:00Z</dcterms:created>
  <dcterms:modified xsi:type="dcterms:W3CDTF">2022-10-21T03:19:00Z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#a80000,12,arial</vt:lpwstr>
  </property>
  <property fmtid="{D5CDD505-2E9C-101B-9397-08002B2CF9AE}" pid="4" name="ClassificationContentMarkingHeaderText">
    <vt:lpwstr>UNOFFICIAL</vt:lpwstr>
  </property>
  <property fmtid="{D5CDD505-2E9C-101B-9397-08002B2CF9AE}" pid="5" name="MSIP_Label_ecf00fa0-74e1-4757-91bb-dfa2825f8d15_Enabled">
    <vt:lpwstr>true</vt:lpwstr>
  </property>
  <property fmtid="{D5CDD505-2E9C-101B-9397-08002B2CF9AE}" pid="6" name="MSIP_Label_ecf00fa0-74e1-4757-91bb-dfa2825f8d15_SetDate">
    <vt:lpwstr>2022-10-20T22:40:07Z</vt:lpwstr>
  </property>
  <property fmtid="{D5CDD505-2E9C-101B-9397-08002B2CF9AE}" pid="7" name="MSIP_Label_ecf00fa0-74e1-4757-91bb-dfa2825f8d15_Method">
    <vt:lpwstr>Privileged</vt:lpwstr>
  </property>
  <property fmtid="{D5CDD505-2E9C-101B-9397-08002B2CF9AE}" pid="8" name="MSIP_Label_ecf00fa0-74e1-4757-91bb-dfa2825f8d15_Name">
    <vt:lpwstr>-Unofficial</vt:lpwstr>
  </property>
  <property fmtid="{D5CDD505-2E9C-101B-9397-08002B2CF9AE}" pid="9" name="MSIP_Label_ecf00fa0-74e1-4757-91bb-dfa2825f8d15_SiteId">
    <vt:lpwstr>bda528f7-fca9-432f-bc98-bd7e90d40906</vt:lpwstr>
  </property>
  <property fmtid="{D5CDD505-2E9C-101B-9397-08002B2CF9AE}" pid="10" name="MSIP_Label_ecf00fa0-74e1-4757-91bb-dfa2825f8d15_ActionId">
    <vt:lpwstr>cca3fd2e-9144-41b9-abb1-36c35faa7ff8</vt:lpwstr>
  </property>
  <property fmtid="{D5CDD505-2E9C-101B-9397-08002B2CF9AE}" pid="11" name="MSIP_Label_ecf00fa0-74e1-4757-91bb-dfa2825f8d15_ContentBits">
    <vt:lpwstr>1</vt:lpwstr>
  </property>
</Properties>
</file>